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71A75" w14:textId="77777777" w:rsidR="00A06394" w:rsidRPr="00313EDF" w:rsidRDefault="00313EDF" w:rsidP="00313EDF">
      <w:pPr>
        <w:tabs>
          <w:tab w:val="left" w:pos="993"/>
        </w:tabs>
        <w:rPr>
          <w:ins w:id="0" w:author="JET21" w:date="2025-03-03T00:58:00Z" w16du:dateUtc="2025-03-03T08:58:00Z"/>
          <w:lang w:val="en-US"/>
        </w:rPr>
      </w:pPr>
      <w:ins w:id="1" w:author="JET21" w:date="2025-03-03T00:58:00Z" w16du:dateUtc="2025-03-03T08:58:00Z">
        <w:r>
          <w:rPr>
            <w:lang w:val="en-US"/>
          </w:rPr>
          <w:t xml:space="preserve">  </w:t>
        </w:r>
        <w:r>
          <w:rPr>
            <w:lang w:val="en-US"/>
          </w:rPr>
          <w:sym w:font="Wingdings" w:char="F026"/>
        </w:r>
      </w:ins>
    </w:p>
    <w:customXmlInsRangeStart w:id="2" w:author="JET21" w:date="2025-03-03T01:07:00Z"/>
    <w:sdt>
      <w:sdtPr>
        <w:id w:val="-1965576732"/>
        <w:docPartObj>
          <w:docPartGallery w:val="Bibliographies"/>
          <w:docPartUnique/>
        </w:docPartObj>
      </w:sdtPr>
      <w:sdtEndPr>
        <w:rPr>
          <w:rFonts w:asciiTheme="minorHAnsi" w:eastAsiaTheme="minorEastAsia" w:hAnsiTheme="minorHAnsi" w:cstheme="minorBidi"/>
          <w:color w:val="auto"/>
          <w:sz w:val="21"/>
          <w:szCs w:val="21"/>
        </w:rPr>
      </w:sdtEndPr>
      <w:sdtContent>
        <w:customXmlInsRangeEnd w:id="2"/>
        <w:p w14:paraId="4AAEDE88" w14:textId="69C4FEB2" w:rsidR="00A06394" w:rsidRDefault="00A06394">
          <w:pPr>
            <w:pStyle w:val="Heading1"/>
            <w:rPr>
              <w:ins w:id="3" w:author="JET21" w:date="2025-03-03T01:07:00Z" w16du:dateUtc="2025-03-03T09:07:00Z"/>
            </w:rPr>
          </w:pPr>
          <w:ins w:id="4" w:author="JET21" w:date="2025-03-03T01:07:00Z" w16du:dateUtc="2025-03-03T09:07:00Z">
            <w:r>
              <w:t>References</w:t>
            </w:r>
          </w:ins>
        </w:p>
        <w:customXmlInsRangeStart w:id="5" w:author="JET21" w:date="2025-03-03T01:07:00Z"/>
        <w:sdt>
          <w:sdtPr>
            <w:id w:val="-573587230"/>
            <w:bibliography/>
          </w:sdtPr>
          <w:sdtContent>
            <w:customXmlInsRangeEnd w:id="5"/>
            <w:p w14:paraId="319BF40E" w14:textId="740D1D0B" w:rsidR="00A06394" w:rsidRDefault="00A06394">
              <w:pPr>
                <w:rPr>
                  <w:ins w:id="6" w:author="JET21" w:date="2025-03-03T01:07:00Z" w16du:dateUtc="2025-03-03T09:07:00Z"/>
                </w:rPr>
              </w:pPr>
              <w:ins w:id="7" w:author="JET21" w:date="2025-03-03T01:07:00Z" w16du:dateUtc="2025-03-03T09:07:00Z">
                <w:r>
                  <w:fldChar w:fldCharType="begin"/>
                </w:r>
                <w:r>
                  <w:instrText xml:space="preserve"> BIBLIOGRAPHY </w:instrText>
                </w:r>
                <w:r>
                  <w:fldChar w:fldCharType="separate"/>
                </w:r>
              </w:ins>
              <w:r>
                <w:rPr>
                  <w:b/>
                  <w:bCs/>
                  <w:noProof/>
                  <w:lang w:val="en-US"/>
                </w:rPr>
                <w:t>There are no sources in the current document.</w:t>
              </w:r>
              <w:ins w:id="8" w:author="JET21" w:date="2025-03-03T01:07:00Z" w16du:dateUtc="2025-03-03T09:07:00Z">
                <w:r>
                  <w:rPr>
                    <w:b/>
                    <w:bCs/>
                    <w:noProof/>
                  </w:rPr>
                  <w:fldChar w:fldCharType="end"/>
                </w:r>
              </w:ins>
            </w:p>
            <w:customXmlInsRangeStart w:id="9" w:author="JET21" w:date="2025-03-03T01:07:00Z"/>
          </w:sdtContent>
        </w:sdt>
        <w:customXmlInsRangeEnd w:id="9"/>
        <w:customXmlInsRangeStart w:id="10" w:author="JET21" w:date="2025-03-03T01:07:00Z"/>
      </w:sdtContent>
    </w:sdt>
    <w:customXmlInsRangeEnd w:id="10"/>
    <w:p w14:paraId="6C66F969" w14:textId="6C3FE0FC" w:rsidR="00313EDF" w:rsidRPr="00313EDF" w:rsidRDefault="00313EDF" w:rsidP="00313EDF">
      <w:pPr>
        <w:tabs>
          <w:tab w:val="left" w:pos="993"/>
        </w:tabs>
        <w:rPr>
          <w:ins w:id="11" w:author="JET21" w:date="2025-03-03T00:58:00Z" w16du:dateUtc="2025-03-03T08:58:00Z"/>
          <w:lang w:val="en-US"/>
        </w:rPr>
      </w:pPr>
    </w:p>
    <w:customXmlInsRangeStart w:id="12" w:author="JET21" w:date="2025-03-03T01:06:00Z"/>
    <w:sdt>
      <w:sdtPr>
        <w:id w:val="80520128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customXmlInsRangeEnd w:id="12"/>
        <w:p w14:paraId="05AEDD55" w14:textId="6270AF3A" w:rsidR="00A06394" w:rsidRDefault="00A06394">
          <w:pPr>
            <w:pStyle w:val="TOCHeading"/>
            <w:rPr>
              <w:ins w:id="13" w:author="JET21" w:date="2025-03-03T01:06:00Z" w16du:dateUtc="2025-03-03T09:06:00Z"/>
            </w:rPr>
          </w:pPr>
          <w:ins w:id="14" w:author="JET21" w:date="2025-03-03T01:06:00Z" w16du:dateUtc="2025-03-03T09:06:00Z">
            <w:r>
              <w:t>Contents</w:t>
            </w:r>
          </w:ins>
        </w:p>
        <w:p w14:paraId="206DB2FD" w14:textId="75984047" w:rsidR="00A06394" w:rsidRDefault="00A06394">
          <w:pPr>
            <w:rPr>
              <w:ins w:id="15" w:author="JET21" w:date="2025-03-03T01:06:00Z" w16du:dateUtc="2025-03-03T09:06:00Z"/>
            </w:rPr>
          </w:pPr>
          <w:ins w:id="16" w:author="JET21" w:date="2025-03-03T01:06:00Z" w16du:dateUtc="2025-03-03T09:06:00Z">
            <w:r>
              <w:fldChar w:fldCharType="begin"/>
            </w:r>
            <w:r>
              <w:instrText xml:space="preserve"> TOC \o "1-3" \h \z \u </w:instrText>
            </w:r>
            <w:r>
              <w:fldChar w:fldCharType="separate"/>
            </w:r>
            <w:r>
              <w:rPr>
                <w:b/>
                <w:bCs/>
                <w:noProof/>
                <w:lang w:val="en-US"/>
              </w:rPr>
              <w:t>No table of contents entries found.</w:t>
            </w:r>
          </w:ins>
          <w:del w:id="17" w:author="JET21" w:date="2025-03-03T01:06:00Z" w16du:dateUtc="2025-03-03T09:06:00Z">
            <w:r w:rsidDel="00A06394">
              <w:rPr>
                <w:b/>
                <w:bCs/>
                <w:noProof/>
                <w:lang w:val="en-US"/>
              </w:rPr>
              <w:delText>No table of contents entries found.</w:delText>
            </w:r>
          </w:del>
          <w:ins w:id="18" w:author="JET21" w:date="2025-03-03T01:06:00Z" w16du:dateUtc="2025-03-03T09:06:00Z">
            <w:r>
              <w:rPr>
                <w:b/>
                <w:bCs/>
                <w:noProof/>
              </w:rPr>
              <w:fldChar w:fldCharType="end"/>
            </w:r>
          </w:ins>
        </w:p>
        <w:customXmlInsRangeStart w:id="19" w:author="JET21" w:date="2025-03-03T01:06:00Z"/>
      </w:sdtContent>
    </w:sdt>
    <w:customXmlInsRangeEnd w:id="19"/>
    <w:p w14:paraId="4ABAB34E" w14:textId="033B29C0" w:rsidR="00657D4F" w:rsidRDefault="00657D4F">
      <w:pPr>
        <w:rPr>
          <w:lang w:val="en-US"/>
        </w:rPr>
      </w:pPr>
      <w:del w:id="20" w:author="JET21" w:date="2025-03-03T01:06:00Z" w16du:dateUtc="2025-03-03T09:06:00Z">
        <w:r w:rsidDel="00A06394">
          <w:rPr>
            <w:lang w:val="en-US"/>
          </w:rPr>
          <w:delText>Video provides a powerful way to help you prove your point. When you click Online Video, you can paste in the embed code for the video you want to add. You can also type a keyword to search online for the video that best fits your document</w:delText>
        </w:r>
      </w:del>
      <w:proofErr w:type="spellStart"/>
      <w:ins w:id="21" w:author="JET21" w:date="2025-03-03T01:06:00Z" w16du:dateUtc="2025-03-03T09:06:00Z">
        <w:r w:rsidR="00A06394">
          <w:rPr>
            <w:lang w:val="en-US"/>
          </w:rPr>
          <w:t>gvdgh€asgfadgdsh</w:t>
        </w:r>
      </w:ins>
      <w:proofErr w:type="spellEnd"/>
      <w:r>
        <w:rPr>
          <w:lang w:val="en-US"/>
        </w:rPr>
        <w:t>.</w:t>
      </w:r>
      <w:ins w:id="22" w:author="JET21" w:date="2025-03-03T01:07:00Z" w16du:dateUtc="2025-03-03T09:07:00Z">
        <w:r w:rsidR="00A06394">
          <w:rPr>
            <w:rStyle w:val="FootnoteReference"/>
            <w:lang w:val="en-US"/>
          </w:rPr>
          <w:footnoteReference w:id="1"/>
        </w:r>
      </w:ins>
    </w:p>
    <w:p w14:paraId="32286422" w14:textId="77777777" w:rsidR="00657D4F" w:rsidRDefault="00657D4F">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F83EE8" w14:textId="46C13A85" w:rsidR="00657D4F" w:rsidRDefault="00657D4F">
      <w:pPr>
        <w:rPr>
          <w:ins w:id="25" w:author="JET21" w:date="2025-03-03T00:46:00Z" w16du:dateUtc="2025-03-03T08:46:00Z"/>
          <w:lang w:val="en-US"/>
        </w:rPr>
      </w:pPr>
      <w:r>
        <w:rPr>
          <w:lang w:val="en-US"/>
        </w:rPr>
        <w:t xml:space="preserve">Themes and styles also help keep your document coordinated. When you click Design and choose a new Theme, the pictures, charts, and SmartArt graphics change to match your new theme. When you apply </w:t>
      </w:r>
      <w:proofErr w:type="spellStart"/>
      <w:r>
        <w:rPr>
          <w:lang w:val="en-US"/>
        </w:rPr>
        <w:t>st</w:t>
      </w:r>
      <w:proofErr w:type="spellEnd"/>
      <w:ins w:id="26" w:author="JET21" w:date="2025-03-03T00:57:00Z" w16du:dateUtc="2025-03-03T08:57:00Z">
        <w:r w:rsidR="00313EDF" w:rsidRPr="00313EDF">
          <w:rPr>
            <w:rFonts w:ascii="Cambria Math" w:hAnsi="Cambria Math"/>
            <w:i/>
            <w:lang w:val="en-US"/>
          </w:rPr>
          <w:t xml:space="preserve"> </w:t>
        </w:r>
      </w:ins>
      <w:proofErr w:type="spellStart"/>
      <w:r>
        <w:rPr>
          <w:lang w:val="en-US"/>
        </w:rPr>
        <w:t>yles</w:t>
      </w:r>
      <w:proofErr w:type="spellEnd"/>
      <w:r>
        <w:rPr>
          <w:lang w:val="en-US"/>
        </w:rPr>
        <w:t>, your headings change to match the new theme.</w:t>
      </w:r>
    </w:p>
    <w:p w14:paraId="325D8932" w14:textId="039558BD" w:rsidR="000A57AE" w:rsidRDefault="000A57AE">
      <w:pPr>
        <w:rPr>
          <w:lang w:val="en-US"/>
        </w:rPr>
      </w:pPr>
      <w:ins w:id="27" w:author="JET21" w:date="2025-03-03T00:47:00Z" w16du:dateUtc="2025-03-03T08:47:00Z">
        <w:r>
          <w:rPr>
            <w:noProof/>
            <w:lang w:val="en-US"/>
          </w:rPr>
          <w:drawing>
            <wp:inline distT="0" distB="0" distL="0" distR="0" wp14:anchorId="62148DE4" wp14:editId="4D3346F9">
              <wp:extent cx="914400" cy="914400"/>
              <wp:effectExtent l="0" t="0" r="0" b="0"/>
              <wp:docPr id="1823374980" name="Graphic 1"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4980" name="Graphic 1823374980" descr="Atom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Pr>
            <w:noProof/>
            <w:lang w:val="en-US"/>
          </w:rPr>
          <w:drawing>
            <wp:inline distT="0" distB="0" distL="0" distR="0" wp14:anchorId="626851E6" wp14:editId="43368C62">
              <wp:extent cx="914400" cy="914400"/>
              <wp:effectExtent l="0" t="0" r="0" b="0"/>
              <wp:docPr id="1348893975" name="Graphic 2" descr="Doll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93975" name="Graphic 1348893975" descr="Dollar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lang w:val="en-US"/>
          </w:rPr>
          <w:drawing>
            <wp:inline distT="0" distB="0" distL="0" distR="0" wp14:anchorId="3350CBF8" wp14:editId="1EB461D9">
              <wp:extent cx="914400" cy="914400"/>
              <wp:effectExtent l="0" t="0" r="0" b="0"/>
              <wp:docPr id="1697406272" name="Graphic 3" descr="In love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06272" name="Graphic 1697406272" descr="In love face outline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ins>
      <w:ins w:id="28" w:author="JET21" w:date="2025-03-03T00:57:00Z" w16du:dateUtc="2025-03-03T08:57:00Z">
        <w:r w:rsidR="00313EDF" w:rsidRPr="00313EDF">
          <w:rPr>
            <w:rFonts w:ascii="Cambria Math" w:hAnsi="Cambria Math"/>
            <w:i/>
            <w:lang w:val="en-US"/>
          </w:rPr>
          <w:t xml:space="preserve"> </w:t>
        </w:r>
      </w:ins>
    </w:p>
    <w:p w14:paraId="2A52FCD0" w14:textId="77777777" w:rsidR="00657D4F" w:rsidRDefault="00657D4F">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34707A3" w14:textId="47E68413" w:rsidR="00102A00" w:rsidRDefault="00657D4F">
      <w:pPr>
        <w:rPr>
          <w:ins w:id="29" w:author="JET21" w:date="2025-03-03T00:48:00Z" w16du:dateUtc="2025-03-03T08:48:00Z"/>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85C9070" w14:textId="54C8C34B" w:rsidR="000A57AE" w:rsidRDefault="000A57AE">
      <w:pPr>
        <w:rPr>
          <w:ins w:id="30" w:author="JET21" w:date="2025-03-03T00:50:00Z" w16du:dateUtc="2025-03-03T08:50:00Z"/>
          <w:lang w:val="en-US"/>
        </w:rPr>
      </w:pPr>
      <w:ins w:id="31" w:author="JET21" w:date="2025-03-03T00:48:00Z" w16du:dateUtc="2025-03-03T08:48:00Z">
        <w:r>
          <w:rPr>
            <w:noProof/>
            <w:lang w:val="en-US"/>
          </w:rPr>
          <w:drawing>
            <wp:inline distT="0" distB="0" distL="0" distR="0" wp14:anchorId="460FAA94" wp14:editId="71F20C4F">
              <wp:extent cx="936914" cy="991870"/>
              <wp:effectExtent l="19050" t="19050" r="0" b="36830"/>
              <wp:docPr id="147944122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ins>
      <w:ins w:id="32" w:author="JET21" w:date="2025-03-03T00:50:00Z" w16du:dateUtc="2025-03-03T08:50:00Z">
        <w:r>
          <w:rPr>
            <w:noProof/>
            <w:lang w:val="en-US"/>
          </w:rPr>
          <w:drawing>
            <wp:inline distT="0" distB="0" distL="0" distR="0" wp14:anchorId="39352B2B" wp14:editId="6540EB74">
              <wp:extent cx="2467319" cy="990738"/>
              <wp:effectExtent l="0" t="0" r="9525" b="0"/>
              <wp:docPr id="175012251" name="Picture 6" descr="Typing Skills Trac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251" name="Picture 175012251" descr="Typing Skills Tracker "/>
                      <pic:cNvPicPr/>
                    </pic:nvPicPr>
                    <pic:blipFill>
                      <a:blip r:embed="rId19">
                        <a:extLst>
                          <a:ext uri="{28A0092B-C50C-407E-A947-70E740481C1C}">
                            <a14:useLocalDpi xmlns:a14="http://schemas.microsoft.com/office/drawing/2010/main" val="0"/>
                          </a:ext>
                        </a:extLst>
                      </a:blip>
                      <a:stretch>
                        <a:fillRect/>
                      </a:stretch>
                    </pic:blipFill>
                    <pic:spPr>
                      <a:xfrm>
                        <a:off x="0" y="0"/>
                        <a:ext cx="2467319" cy="990738"/>
                      </a:xfrm>
                      <a:prstGeom prst="rect">
                        <a:avLst/>
                      </a:prstGeom>
                    </pic:spPr>
                  </pic:pic>
                </a:graphicData>
              </a:graphic>
            </wp:inline>
          </w:drawing>
        </w:r>
        <w:r>
          <w:rPr>
            <w:lang w:val="en-US"/>
          </w:rPr>
          <w:fldChar w:fldCharType="begin"/>
        </w:r>
        <w:r>
          <w:rPr>
            <w:lang w:val="en-US"/>
          </w:rPr>
          <w:instrText>HYPERLINK "demo%20of%20word.docx"</w:instrText>
        </w:r>
        <w:r>
          <w:rPr>
            <w:lang w:val="en-US"/>
          </w:rPr>
        </w:r>
        <w:r>
          <w:rPr>
            <w:lang w:val="en-US"/>
          </w:rPr>
          <w:fldChar w:fldCharType="separate"/>
        </w:r>
        <w:r w:rsidRPr="000A57AE">
          <w:rPr>
            <w:rStyle w:val="Hyperlink"/>
            <w:lang w:val="en-US"/>
          </w:rPr>
          <w:t>demo of word.docx</w:t>
        </w:r>
        <w:r>
          <w:rPr>
            <w:lang w:val="en-US"/>
          </w:rPr>
          <w:fldChar w:fldCharType="end"/>
        </w:r>
      </w:ins>
    </w:p>
    <w:p w14:paraId="6E2DC41E" w14:textId="77777777" w:rsidR="000A57AE" w:rsidRDefault="000A57AE">
      <w:pPr>
        <w:rPr>
          <w:ins w:id="33" w:author="JET21" w:date="2025-03-03T00:50:00Z" w16du:dateUtc="2025-03-03T08:50:00Z"/>
          <w:lang w:val="en-US"/>
        </w:rPr>
      </w:pPr>
    </w:p>
    <w:p w14:paraId="27BCBECF" w14:textId="77777777" w:rsidR="000A57AE" w:rsidRDefault="000A57AE">
      <w:pPr>
        <w:rPr>
          <w:ins w:id="34" w:author="JET21" w:date="2025-03-03T00:50:00Z" w16du:dateUtc="2025-03-03T08:50:00Z"/>
          <w:lang w:val="en-US"/>
        </w:rPr>
      </w:pPr>
    </w:p>
    <w:p w14:paraId="5DB507D8" w14:textId="0C10BA49" w:rsidR="000A57AE" w:rsidRDefault="000A57AE">
      <w:pPr>
        <w:rPr>
          <w:ins w:id="35" w:author="JET21" w:date="2025-03-03T00:51:00Z" w16du:dateUtc="2025-03-03T08:51:00Z"/>
          <w:lang w:val="en-US"/>
        </w:rPr>
      </w:pPr>
      <w:ins w:id="36" w:author="JET21" w:date="2025-03-03T00:50:00Z" w16du:dateUtc="2025-03-03T08:50:00Z">
        <w:r>
          <w:rPr>
            <w:lang w:val="en-US"/>
          </w:rPr>
          <w:fldChar w:fldCharType="begin"/>
        </w:r>
        <w:r>
          <w:rPr>
            <w:lang w:val="en-US"/>
          </w:rPr>
          <w:instrText>HYPERLINK "attendance%20worksheet.xlsx"</w:instrText>
        </w:r>
        <w:r>
          <w:rPr>
            <w:lang w:val="en-US"/>
          </w:rPr>
        </w:r>
        <w:r>
          <w:rPr>
            <w:lang w:val="en-US"/>
          </w:rPr>
          <w:fldChar w:fldCharType="separate"/>
        </w:r>
        <w:r w:rsidRPr="000A57AE">
          <w:rPr>
            <w:rStyle w:val="Hyperlink"/>
            <w:lang w:val="en-US"/>
          </w:rPr>
          <w:t>attendance works</w:t>
        </w:r>
        <w:r w:rsidRPr="000A57AE">
          <w:rPr>
            <w:rStyle w:val="Hyperlink"/>
            <w:lang w:val="en-US"/>
          </w:rPr>
          <w:t>h</w:t>
        </w:r>
        <w:r w:rsidRPr="000A57AE">
          <w:rPr>
            <w:rStyle w:val="Hyperlink"/>
            <w:lang w:val="en-US"/>
          </w:rPr>
          <w:t>eet.xlsx</w:t>
        </w:r>
        <w:r>
          <w:rPr>
            <w:lang w:val="en-US"/>
          </w:rPr>
          <w:fldChar w:fldCharType="end"/>
        </w:r>
      </w:ins>
    </w:p>
    <w:p w14:paraId="3CB06D51" w14:textId="77777777" w:rsidR="000A57AE" w:rsidRDefault="000A57AE">
      <w:pPr>
        <w:rPr>
          <w:lang w:val="en-US"/>
        </w:rPr>
      </w:pPr>
      <w:bookmarkStart w:id="37" w:name="samee"/>
      <w:bookmarkEnd w:id="37"/>
    </w:p>
    <w:p w14:paraId="607DD21F" w14:textId="77777777" w:rsidR="00313EDF" w:rsidRPr="00313EDF" w:rsidRDefault="000A57AE" w:rsidP="000A57AE">
      <w:pPr>
        <w:tabs>
          <w:tab w:val="left" w:pos="993"/>
        </w:tabs>
        <w:rPr>
          <w:ins w:id="38" w:author="JET21" w:date="2025-03-03T00:57:00Z" w16du:dateUtc="2025-03-03T08:57:00Z"/>
          <w:lang w:val="en-US"/>
          <w:rPrChange w:id="39" w:author="JET21" w:date="2025-03-03T00:57:00Z" w16du:dateUtc="2025-03-03T08:57:00Z">
            <w:rPr>
              <w:ins w:id="40" w:author="JET21" w:date="2025-03-03T00:57:00Z" w16du:dateUtc="2025-03-03T08:57:00Z"/>
              <w:rFonts w:ascii="Cambria Math" w:hAnsi="Cambria Math"/>
              <w:i/>
              <w:lang w:val="en-US"/>
            </w:rPr>
          </w:rPrChange>
        </w:rPr>
      </w:pPr>
      <w:ins w:id="41" w:author="JET21" w:date="2025-03-03T00:51:00Z" w16du:dateUtc="2025-03-03T08:51:00Z">
        <w:r>
          <w:rPr>
            <w:lang w:val="en-US"/>
          </w:rPr>
          <w:tab/>
        </w:r>
      </w:ins>
      <m:oMath>
        <m:r>
          <w:ins w:id="42" w:author="JET21" w:date="2025-03-03T00:57:00Z" w16du:dateUtc="2025-03-03T08:57:00Z">
            <w:rPr>
              <w:rFonts w:ascii="Cambria Math" w:hAnsi="Cambria Math"/>
              <w:lang w:val="en-US"/>
            </w:rPr>
            <m:t>f</m:t>
          </w:ins>
        </m:r>
        <m:d>
          <m:dPr>
            <m:ctrlPr>
              <w:ins w:id="43" w:author="JET21" w:date="2025-03-03T00:57:00Z" w16du:dateUtc="2025-03-03T08:57:00Z">
                <w:rPr>
                  <w:rFonts w:ascii="Cambria Math" w:hAnsi="Cambria Math"/>
                  <w:lang w:val="en-US"/>
                </w:rPr>
              </w:ins>
            </m:ctrlPr>
          </m:dPr>
          <m:e>
            <m:r>
              <w:ins w:id="44" w:author="JET21" w:date="2025-03-03T00:57:00Z" w16du:dateUtc="2025-03-03T08:57:00Z">
                <w:rPr>
                  <w:rFonts w:ascii="Cambria Math" w:hAnsi="Cambria Math"/>
                  <w:lang w:val="en-US"/>
                </w:rPr>
                <m:t>x</m:t>
              </w:ins>
            </m:r>
          </m:e>
        </m:d>
        <m:r>
          <w:ins w:id="45" w:author="JET21" w:date="2025-03-03T00:57:00Z" w16du:dateUtc="2025-03-03T08:57:00Z">
            <w:rPr>
              <w:rFonts w:ascii="Cambria Math" w:hAnsi="Cambria Math"/>
              <w:lang w:val="en-US"/>
            </w:rPr>
            <m:t>=</m:t>
          </w:ins>
        </m:r>
        <m:sSub>
          <m:sSubPr>
            <m:ctrlPr>
              <w:ins w:id="46" w:author="JET21" w:date="2025-03-03T00:57:00Z" w16du:dateUtc="2025-03-03T08:57:00Z">
                <w:rPr>
                  <w:rFonts w:ascii="Cambria Math" w:hAnsi="Cambria Math"/>
                  <w:lang w:val="en-US"/>
                </w:rPr>
              </w:ins>
            </m:ctrlPr>
          </m:sSubPr>
          <m:e>
            <m:r>
              <w:ins w:id="47" w:author="JET21" w:date="2025-03-03T00:57:00Z" w16du:dateUtc="2025-03-03T08:57:00Z">
                <w:rPr>
                  <w:rFonts w:ascii="Cambria Math" w:hAnsi="Cambria Math"/>
                  <w:lang w:val="en-US"/>
                </w:rPr>
                <m:t>a</m:t>
              </w:ins>
            </m:r>
          </m:e>
          <m:sub>
            <m:r>
              <w:ins w:id="48" w:author="JET21" w:date="2025-03-03T00:57:00Z" w16du:dateUtc="2025-03-03T08:57:00Z">
                <w:rPr>
                  <w:rFonts w:ascii="Cambria Math" w:hAnsi="Cambria Math"/>
                  <w:lang w:val="en-US"/>
                </w:rPr>
                <m:t>0</m:t>
              </w:ins>
            </m:r>
          </m:sub>
        </m:sSub>
        <m:r>
          <w:ins w:id="49" w:author="JET21" w:date="2025-03-03T00:57:00Z" w16du:dateUtc="2025-03-03T08:57:00Z">
            <w:rPr>
              <w:rFonts w:ascii="Cambria Math" w:hAnsi="Cambria Math"/>
              <w:lang w:val="en-US"/>
            </w:rPr>
            <m:t>+</m:t>
          </w:ins>
        </m:r>
        <m:nary>
          <m:naryPr>
            <m:chr m:val="∑"/>
            <m:grow m:val="1"/>
            <m:ctrlPr>
              <w:ins w:id="50" w:author="JET21" w:date="2025-03-03T00:57:00Z" w16du:dateUtc="2025-03-03T08:57:00Z">
                <w:rPr>
                  <w:rFonts w:ascii="Cambria Math" w:hAnsi="Cambria Math"/>
                  <w:lang w:val="en-US"/>
                </w:rPr>
              </w:ins>
            </m:ctrlPr>
          </m:naryPr>
          <m:sub>
            <m:r>
              <w:ins w:id="51" w:author="JET21" w:date="2025-03-03T00:57:00Z" w16du:dateUtc="2025-03-03T08:57:00Z">
                <w:rPr>
                  <w:rFonts w:ascii="Cambria Math" w:hAnsi="Cambria Math"/>
                  <w:lang w:val="en-US"/>
                </w:rPr>
                <m:t>n=1</m:t>
              </w:ins>
            </m:r>
          </m:sub>
          <m:sup>
            <m:r>
              <w:ins w:id="52" w:author="JET21" w:date="2025-03-03T00:57:00Z" w16du:dateUtc="2025-03-03T08:57:00Z">
                <w:rPr>
                  <w:rFonts w:ascii="Cambria Math" w:hAnsi="Cambria Math"/>
                  <w:lang w:val="en-US"/>
                </w:rPr>
                <m:t>∞</m:t>
              </w:ins>
            </m:r>
          </m:sup>
          <m:e>
            <m:d>
              <m:dPr>
                <m:ctrlPr>
                  <w:ins w:id="53" w:author="JET21" w:date="2025-03-03T00:57:00Z" w16du:dateUtc="2025-03-03T08:57:00Z">
                    <w:rPr>
                      <w:rFonts w:ascii="Cambria Math" w:hAnsi="Cambria Math"/>
                      <w:lang w:val="en-US"/>
                    </w:rPr>
                  </w:ins>
                </m:ctrlPr>
              </m:dPr>
              <m:e>
                <m:sSub>
                  <m:sSubPr>
                    <m:ctrlPr>
                      <w:ins w:id="54" w:author="JET21" w:date="2025-03-03T00:57:00Z" w16du:dateUtc="2025-03-03T08:57:00Z">
                        <w:rPr>
                          <w:rFonts w:ascii="Cambria Math" w:hAnsi="Cambria Math"/>
                          <w:lang w:val="en-US"/>
                        </w:rPr>
                      </w:ins>
                    </m:ctrlPr>
                  </m:sSubPr>
                  <m:e>
                    <m:r>
                      <w:ins w:id="55" w:author="JET21" w:date="2025-03-03T00:57:00Z" w16du:dateUtc="2025-03-03T08:57:00Z">
                        <w:rPr>
                          <w:rFonts w:ascii="Cambria Math" w:eastAsia="Cambria Math" w:hAnsi="Cambria Math" w:cs="Cambria Math"/>
                          <w:lang w:val="en-US"/>
                        </w:rPr>
                        <m:t>a</m:t>
                      </w:ins>
                    </m:r>
                  </m:e>
                  <m:sub>
                    <m:r>
                      <w:ins w:id="56" w:author="JET21" w:date="2025-03-03T00:57:00Z" w16du:dateUtc="2025-03-03T08:57:00Z">
                        <w:rPr>
                          <w:rFonts w:ascii="Cambria Math" w:eastAsia="Cambria Math" w:hAnsi="Cambria Math" w:cs="Cambria Math"/>
                          <w:lang w:val="en-US"/>
                        </w:rPr>
                        <m:t>n</m:t>
                      </w:ins>
                    </m:r>
                  </m:sub>
                </m:sSub>
                <m:func>
                  <m:funcPr>
                    <m:ctrlPr>
                      <w:ins w:id="57" w:author="JET21" w:date="2025-03-03T00:57:00Z" w16du:dateUtc="2025-03-03T08:57:00Z">
                        <w:rPr>
                          <w:rFonts w:ascii="Cambria Math" w:hAnsi="Cambria Math"/>
                          <w:lang w:val="en-US"/>
                        </w:rPr>
                      </w:ins>
                    </m:ctrlPr>
                  </m:funcPr>
                  <m:fName>
                    <m:r>
                      <w:ins w:id="58" w:author="JET21" w:date="2025-03-03T00:57:00Z" w16du:dateUtc="2025-03-03T08:57:00Z">
                        <m:rPr>
                          <m:sty m:val="p"/>
                        </m:rPr>
                        <w:rPr>
                          <w:rFonts w:ascii="Cambria Math" w:eastAsia="Cambria Math" w:hAnsi="Cambria Math" w:cs="Cambria Math"/>
                          <w:lang w:val="en-US"/>
                        </w:rPr>
                        <m:t>cos</m:t>
                      </w:ins>
                    </m:r>
                  </m:fName>
                  <m:e>
                    <m:f>
                      <m:fPr>
                        <m:ctrlPr>
                          <w:ins w:id="59" w:author="JET21" w:date="2025-03-03T00:57:00Z" w16du:dateUtc="2025-03-03T08:57:00Z">
                            <w:rPr>
                              <w:rFonts w:ascii="Cambria Math" w:hAnsi="Cambria Math"/>
                              <w:lang w:val="en-US"/>
                            </w:rPr>
                          </w:ins>
                        </m:ctrlPr>
                      </m:fPr>
                      <m:num>
                        <m:r>
                          <w:ins w:id="60" w:author="JET21" w:date="2025-03-03T00:57:00Z" w16du:dateUtc="2025-03-03T08:57:00Z">
                            <w:rPr>
                              <w:rFonts w:ascii="Cambria Math" w:eastAsia="Cambria Math" w:hAnsi="Cambria Math" w:cs="Cambria Math"/>
                              <w:lang w:val="en-US"/>
                            </w:rPr>
                            <m:t>nπx</m:t>
                          </w:ins>
                        </m:r>
                      </m:num>
                      <m:den>
                        <m:r>
                          <w:ins w:id="61" w:author="JET21" w:date="2025-03-03T00:57:00Z" w16du:dateUtc="2025-03-03T08:57:00Z">
                            <w:rPr>
                              <w:rFonts w:ascii="Cambria Math" w:eastAsia="Cambria Math" w:hAnsi="Cambria Math" w:cs="Cambria Math"/>
                              <w:lang w:val="en-US"/>
                            </w:rPr>
                            <m:t>L</m:t>
                          </w:ins>
                        </m:r>
                      </m:den>
                    </m:f>
                  </m:e>
                </m:func>
                <m:r>
                  <w:ins w:id="62" w:author="JET21" w:date="2025-03-03T00:57:00Z" w16du:dateUtc="2025-03-03T08:57:00Z">
                    <w:rPr>
                      <w:rFonts w:ascii="Cambria Math" w:eastAsia="Cambria Math" w:hAnsi="Cambria Math" w:cs="Cambria Math"/>
                      <w:lang w:val="en-US"/>
                    </w:rPr>
                    <m:t>+</m:t>
                  </w:ins>
                </m:r>
                <m:sSub>
                  <m:sSubPr>
                    <m:ctrlPr>
                      <w:ins w:id="63" w:author="JET21" w:date="2025-03-03T00:57:00Z" w16du:dateUtc="2025-03-03T08:57:00Z">
                        <w:rPr>
                          <w:rFonts w:ascii="Cambria Math" w:hAnsi="Cambria Math"/>
                          <w:lang w:val="en-US"/>
                        </w:rPr>
                      </w:ins>
                    </m:ctrlPr>
                  </m:sSubPr>
                  <m:e>
                    <m:r>
                      <w:ins w:id="64" w:author="JET21" w:date="2025-03-03T00:57:00Z" w16du:dateUtc="2025-03-03T08:57:00Z">
                        <w:rPr>
                          <w:rFonts w:ascii="Cambria Math" w:eastAsia="Cambria Math" w:hAnsi="Cambria Math" w:cs="Cambria Math"/>
                          <w:lang w:val="en-US"/>
                        </w:rPr>
                        <m:t>b</m:t>
                      </w:ins>
                    </m:r>
                  </m:e>
                  <m:sub>
                    <m:r>
                      <w:ins w:id="65" w:author="JET21" w:date="2025-03-03T00:57:00Z" w16du:dateUtc="2025-03-03T08:57:00Z">
                        <w:rPr>
                          <w:rFonts w:ascii="Cambria Math" w:eastAsia="Cambria Math" w:hAnsi="Cambria Math" w:cs="Cambria Math"/>
                          <w:lang w:val="en-US"/>
                        </w:rPr>
                        <m:t>n</m:t>
                      </w:ins>
                    </m:r>
                  </m:sub>
                </m:sSub>
                <m:func>
                  <m:funcPr>
                    <m:ctrlPr>
                      <w:ins w:id="66" w:author="JET21" w:date="2025-03-03T00:57:00Z" w16du:dateUtc="2025-03-03T08:57:00Z">
                        <w:rPr>
                          <w:rFonts w:ascii="Cambria Math" w:hAnsi="Cambria Math"/>
                          <w:lang w:val="en-US"/>
                        </w:rPr>
                      </w:ins>
                    </m:ctrlPr>
                  </m:funcPr>
                  <m:fName>
                    <m:r>
                      <w:ins w:id="67" w:author="JET21" w:date="2025-03-03T00:57:00Z" w16du:dateUtc="2025-03-03T08:57:00Z">
                        <m:rPr>
                          <m:sty m:val="p"/>
                        </m:rPr>
                        <w:rPr>
                          <w:rFonts w:ascii="Cambria Math" w:eastAsia="Cambria Math" w:hAnsi="Cambria Math" w:cs="Cambria Math"/>
                          <w:lang w:val="en-US"/>
                        </w:rPr>
                        <m:t>sin</m:t>
                      </w:ins>
                    </m:r>
                  </m:fName>
                  <m:e>
                    <m:f>
                      <m:fPr>
                        <m:ctrlPr>
                          <w:ins w:id="68" w:author="JET21" w:date="2025-03-03T00:57:00Z" w16du:dateUtc="2025-03-03T08:57:00Z">
                            <w:rPr>
                              <w:rFonts w:ascii="Cambria Math" w:hAnsi="Cambria Math"/>
                              <w:lang w:val="en-US"/>
                            </w:rPr>
                          </w:ins>
                        </m:ctrlPr>
                      </m:fPr>
                      <m:num>
                        <m:r>
                          <w:ins w:id="69" w:author="JET21" w:date="2025-03-03T00:57:00Z" w16du:dateUtc="2025-03-03T08:57:00Z">
                            <w:rPr>
                              <w:rFonts w:ascii="Cambria Math" w:eastAsia="Cambria Math" w:hAnsi="Cambria Math" w:cs="Cambria Math"/>
                              <w:lang w:val="en-US"/>
                            </w:rPr>
                            <m:t>nπx</m:t>
                          </w:ins>
                        </m:r>
                      </m:num>
                      <m:den>
                        <m:r>
                          <w:ins w:id="70" w:author="JET21" w:date="2025-03-03T00:57:00Z" w16du:dateUtc="2025-03-03T08:57:00Z">
                            <w:rPr>
                              <w:rFonts w:ascii="Cambria Math" w:eastAsia="Cambria Math" w:hAnsi="Cambria Math" w:cs="Cambria Math"/>
                              <w:lang w:val="en-US"/>
                            </w:rPr>
                            <m:t>L</m:t>
                          </w:ins>
                        </m:r>
                      </m:den>
                    </m:f>
                  </m:e>
                </m:func>
              </m:e>
            </m:d>
          </m:e>
        </m:nary>
      </m:oMath>
    </w:p>
    <w:p w14:paraId="694FB2B8" w14:textId="77777777" w:rsidR="00313EDF" w:rsidRDefault="00313EDF" w:rsidP="000A57AE">
      <w:pPr>
        <w:tabs>
          <w:tab w:val="left" w:pos="993"/>
        </w:tabs>
        <w:rPr>
          <w:ins w:id="71" w:author="JET21" w:date="2025-03-03T00:57:00Z" w16du:dateUtc="2025-03-03T08:57:00Z"/>
          <w:lang w:val="en-US"/>
        </w:rPr>
      </w:pPr>
    </w:p>
    <w:p w14:paraId="0969AF60" w14:textId="5B1D058F" w:rsidR="00657D4F" w:rsidRDefault="00313EDF" w:rsidP="000A57AE">
      <w:pPr>
        <w:tabs>
          <w:tab w:val="left" w:pos="993"/>
        </w:tabs>
        <w:rPr>
          <w:ins w:id="72" w:author="JET21" w:date="2025-03-03T00:58:00Z" w16du:dateUtc="2025-03-03T08:58:00Z"/>
          <w:lang w:val="en-US"/>
        </w:rPr>
      </w:pPr>
      <w:ins w:id="73" w:author="JET21" w:date="2025-03-03T00:57:00Z" w16du:dateUtc="2025-03-03T08:57:00Z">
        <w:r>
          <w:rPr>
            <w:lang w:val="en-US"/>
          </w:rPr>
          <w:sym w:font="Wingdings" w:char="F02A"/>
        </w:r>
      </w:ins>
      <w:ins w:id="74" w:author="JET21" w:date="2025-03-03T00:58:00Z" w16du:dateUtc="2025-03-03T08:58:00Z">
        <w:r>
          <w:rPr>
            <w:lang w:val="en-US"/>
          </w:rPr>
          <w:t xml:space="preserve"> Email</w:t>
        </w:r>
      </w:ins>
    </w:p>
    <w:p w14:paraId="14315B85" w14:textId="77777777" w:rsidR="00313EDF" w:rsidRDefault="00313EDF" w:rsidP="000A57AE">
      <w:pPr>
        <w:tabs>
          <w:tab w:val="left" w:pos="993"/>
        </w:tabs>
        <w:rPr>
          <w:ins w:id="75" w:author="JET21" w:date="2025-03-03T01:02:00Z" w16du:dateUtc="2025-03-03T09:02:00Z"/>
          <w:lang w:val="en-US"/>
        </w:rPr>
      </w:pPr>
    </w:p>
    <w:p w14:paraId="1DAD9E4D" w14:textId="1DCE5894" w:rsidR="00313EDF" w:rsidRPr="00313EDF" w:rsidRDefault="00A06394" w:rsidP="00313EDF">
      <w:pPr>
        <w:jc w:val="center"/>
        <w:rPr>
          <w:lang w:val="en-US"/>
        </w:rPr>
        <w:pPrChange w:id="76" w:author="JET21" w:date="2025-03-03T01:02:00Z" w16du:dateUtc="2025-03-03T09:02:00Z">
          <w:pPr/>
        </w:pPrChange>
      </w:pPr>
      <w:ins w:id="77" w:author="JET21" w:date="2025-03-03T01:05:00Z" w16du:dateUtc="2025-03-03T09:05:00Z">
        <w:r>
          <w:rPr>
            <w:rStyle w:val="EndnoteReference"/>
            <w:lang w:val="en-US"/>
          </w:rPr>
          <w:endnoteReference w:id="1"/>
        </w:r>
      </w:ins>
    </w:p>
    <w:sectPr w:rsidR="00313EDF" w:rsidRPr="00313EDF" w:rsidSect="00313EDF">
      <w:headerReference w:type="default" r:id="rId20"/>
      <w:pgSz w:w="11906" w:h="16838"/>
      <w:pgMar w:top="1440" w:right="1440" w:bottom="1440" w:left="1440" w:header="708" w:footer="708" w:gutter="0"/>
      <w:lnNumType w:countBy="1" w:restart="continuous"/>
      <w:cols w:space="708"/>
      <w:docGrid w:linePitch="360"/>
      <w:sectPrChange w:id="87" w:author="JET21" w:date="2025-03-03T01:03:00Z" w16du:dateUtc="2025-03-03T09:03:00Z">
        <w:sectPr w:rsidR="00313EDF" w:rsidRPr="00313EDF" w:rsidSect="00313EDF">
          <w:pgMar w:top="1440" w:right="1440" w:bottom="1440" w:left="1440" w:header="708" w:footer="708"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2E72D" w14:textId="77777777" w:rsidR="00A8795C" w:rsidRDefault="00A8795C" w:rsidP="000A57AE">
      <w:pPr>
        <w:spacing w:after="0" w:line="240" w:lineRule="auto"/>
      </w:pPr>
      <w:r>
        <w:separator/>
      </w:r>
    </w:p>
  </w:endnote>
  <w:endnote w:type="continuationSeparator" w:id="0">
    <w:p w14:paraId="6296B0FB" w14:textId="77777777" w:rsidR="00A8795C" w:rsidRDefault="00A8795C" w:rsidP="000A57AE">
      <w:pPr>
        <w:spacing w:after="0" w:line="240" w:lineRule="auto"/>
      </w:pPr>
      <w:r>
        <w:continuationSeparator/>
      </w:r>
    </w:p>
  </w:endnote>
  <w:endnote w:id="1">
    <w:p w14:paraId="1028F917" w14:textId="0F6840E8" w:rsidR="00A06394" w:rsidRDefault="00A06394">
      <w:pPr>
        <w:pStyle w:val="EndnoteText"/>
        <w:rPr>
          <w:ins w:id="78" w:author="JET21" w:date="2025-03-03T01:07:00Z" w16du:dateUtc="2025-03-03T09:07:00Z"/>
          <w:lang w:val="en-US"/>
        </w:rPr>
      </w:pPr>
      <w:ins w:id="79" w:author="JET21" w:date="2025-03-03T01:05:00Z" w16du:dateUtc="2025-03-03T09:05:00Z">
        <w:r>
          <w:rPr>
            <w:rStyle w:val="EndnoteReference"/>
          </w:rPr>
          <w:endnoteRef/>
        </w:r>
        <w:r>
          <w:t xml:space="preserve"> </w:t>
        </w:r>
        <w:proofErr w:type="spellStart"/>
        <w:r>
          <w:rPr>
            <w:lang w:val="en-US"/>
          </w:rPr>
          <w:t>Nghdhz</w:t>
        </w:r>
      </w:ins>
      <w:proofErr w:type="spellEnd"/>
    </w:p>
    <w:p w14:paraId="16ED5F1B" w14:textId="5C4B581A" w:rsidR="00A06394" w:rsidRPr="00A06394" w:rsidRDefault="00A06394">
      <w:pPr>
        <w:pStyle w:val="EndnoteText"/>
        <w:rPr>
          <w:lang w:val="en-US"/>
          <w:rPrChange w:id="80" w:author="JET21" w:date="2025-03-03T01:05:00Z" w16du:dateUtc="2025-03-03T09:05:00Z">
            <w:rPr/>
          </w:rPrChange>
        </w:rPr>
      </w:pPr>
      <w:ins w:id="81" w:author="JET21" w:date="2025-03-03T01:07:00Z" w16du:dateUtc="2025-03-03T09:07:00Z">
        <w:r>
          <w:rPr>
            <w:lang w:val="en-US"/>
          </w:rPr>
          <w:fldChar w:fldCharType="begin"/>
        </w:r>
        <w:r>
          <w:rPr>
            <w:lang w:val="en-US"/>
          </w:rPr>
          <w:instrText xml:space="preserve"> BIBLIOGRAPHY  \l 1033 </w:instrText>
        </w:r>
      </w:ins>
      <w:r>
        <w:rPr>
          <w:lang w:val="en-US"/>
        </w:rPr>
        <w:fldChar w:fldCharType="separate"/>
      </w:r>
      <w:r>
        <w:rPr>
          <w:b/>
          <w:bCs/>
          <w:noProof/>
          <w:lang w:val="en-US"/>
        </w:rPr>
        <w:t>There are no sources in the current document.</w:t>
      </w:r>
      <w:ins w:id="82" w:author="JET21" w:date="2025-03-03T01:07:00Z" w16du:dateUtc="2025-03-03T09:07:00Z">
        <w:r>
          <w:rPr>
            <w:lang w:val="en-US"/>
          </w:rPr>
          <w:fldChar w:fldCharType="end"/>
        </w:r>
        <w:proofErr w:type="spellStart"/>
        <w:proofErr w:type="gramStart"/>
        <w:r>
          <w:rPr>
            <w:lang w:val="en-US"/>
          </w:rPr>
          <w:t>kkkkkkk</w:t>
        </w:r>
        <w:proofErr w:type="spellEnd"/>
        <w:r>
          <w:rPr>
            <w:lang w:val="en-US"/>
          </w:rPr>
          <w:t>[</w:t>
        </w:r>
        <w:proofErr w:type="spellStart"/>
        <w:proofErr w:type="gramEnd"/>
        <w:r>
          <w:rPr>
            <w:lang w:val="en-US"/>
          </w:rPr>
          <w:t>kh</w:t>
        </w:r>
      </w:ins>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68B9E" w14:textId="77777777" w:rsidR="00A8795C" w:rsidRDefault="00A8795C" w:rsidP="000A57AE">
      <w:pPr>
        <w:spacing w:after="0" w:line="240" w:lineRule="auto"/>
      </w:pPr>
      <w:r>
        <w:separator/>
      </w:r>
    </w:p>
  </w:footnote>
  <w:footnote w:type="continuationSeparator" w:id="0">
    <w:p w14:paraId="3C5A09DB" w14:textId="77777777" w:rsidR="00A8795C" w:rsidRDefault="00A8795C" w:rsidP="000A57AE">
      <w:pPr>
        <w:spacing w:after="0" w:line="240" w:lineRule="auto"/>
      </w:pPr>
      <w:r>
        <w:continuationSeparator/>
      </w:r>
    </w:p>
  </w:footnote>
  <w:footnote w:id="1">
    <w:p w14:paraId="0FBD61E7" w14:textId="0AD4B610" w:rsidR="00A06394" w:rsidRPr="00A06394" w:rsidRDefault="00A06394">
      <w:pPr>
        <w:pStyle w:val="FootnoteText"/>
        <w:rPr>
          <w:lang w:val="en-US"/>
          <w:rPrChange w:id="23" w:author="JET21" w:date="2025-03-03T01:07:00Z" w16du:dateUtc="2025-03-03T09:07:00Z">
            <w:rPr/>
          </w:rPrChange>
        </w:rPr>
      </w:pPr>
      <w:ins w:id="24" w:author="JET21" w:date="2025-03-03T01:07:00Z" w16du:dateUtc="2025-03-03T09:07:00Z">
        <w:r>
          <w:rPr>
            <w:rStyle w:val="FootnoteReference"/>
          </w:rPr>
          <w:footnoteRef/>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83" w:author="JET21" w:date="2025-03-03T00:52:00Z"/>
  <w:sdt>
    <w:sdtPr>
      <w:rPr>
        <w:color w:val="7F7F7F" w:themeColor="background1" w:themeShade="7F"/>
        <w:spacing w:val="60"/>
      </w:rPr>
      <w:id w:val="62768115"/>
      <w:docPartObj>
        <w:docPartGallery w:val="Page Numbers (Top of Page)"/>
        <w:docPartUnique/>
      </w:docPartObj>
    </w:sdtPr>
    <w:sdtEndPr>
      <w:rPr>
        <w:b/>
        <w:bCs/>
        <w:noProof/>
        <w:color w:val="auto"/>
        <w:spacing w:val="0"/>
      </w:rPr>
    </w:sdtEndPr>
    <w:sdtContent>
      <w:customXmlInsRangeEnd w:id="83"/>
      <w:p w14:paraId="474B460F" w14:textId="775E7815" w:rsidR="000A57AE" w:rsidRDefault="000A57AE">
        <w:pPr>
          <w:pStyle w:val="Header"/>
          <w:pBdr>
            <w:bottom w:val="single" w:sz="4" w:space="1" w:color="D9D9D9" w:themeColor="background1" w:themeShade="D9"/>
          </w:pBdr>
          <w:jc w:val="right"/>
          <w:rPr>
            <w:ins w:id="84" w:author="JET21" w:date="2025-03-03T00:52:00Z" w16du:dateUtc="2025-03-03T08:52:00Z"/>
            <w:b/>
            <w:bCs/>
          </w:rPr>
        </w:pPr>
        <w:ins w:id="85" w:author="JET21" w:date="2025-03-03T00:52:00Z" w16du:dateUtc="2025-03-03T08:52:00Z">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ins>
      </w:p>
      <w:customXmlInsRangeStart w:id="86" w:author="JET21" w:date="2025-03-03T00:52:00Z"/>
    </w:sdtContent>
  </w:sdt>
  <w:customXmlInsRangeEnd w:id="86"/>
  <w:p w14:paraId="510FE5F0" w14:textId="69F50219" w:rsidR="000A57AE" w:rsidRDefault="000A5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19303450">
    <w:abstractNumId w:val="0"/>
  </w:num>
  <w:num w:numId="2" w16cid:durableId="948244453">
    <w:abstractNumId w:val="0"/>
  </w:num>
  <w:num w:numId="3" w16cid:durableId="1843425735">
    <w:abstractNumId w:val="0"/>
  </w:num>
  <w:num w:numId="4" w16cid:durableId="1305356563">
    <w:abstractNumId w:val="0"/>
  </w:num>
  <w:num w:numId="5" w16cid:durableId="604995388">
    <w:abstractNumId w:val="0"/>
  </w:num>
  <w:num w:numId="6" w16cid:durableId="469447177">
    <w:abstractNumId w:val="0"/>
  </w:num>
  <w:num w:numId="7" w16cid:durableId="1251935979">
    <w:abstractNumId w:val="0"/>
  </w:num>
  <w:num w:numId="8" w16cid:durableId="2023509477">
    <w:abstractNumId w:val="0"/>
  </w:num>
  <w:num w:numId="9" w16cid:durableId="1639457887">
    <w:abstractNumId w:val="0"/>
  </w:num>
  <w:num w:numId="10" w16cid:durableId="5820298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T21">
    <w15:presenceInfo w15:providerId="None" w15:userId="JET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trackRevisions/>
  <w:documentProtection w:edit="trackedChanges" w:enforcement="1" w:cryptProviderType="rsaAES" w:cryptAlgorithmClass="hash" w:cryptAlgorithmType="typeAny" w:cryptAlgorithmSid="14" w:cryptSpinCount="100000" w:hash="bFg7VZGm2HjzCMfgFWi8uywvV/QE0RFADFaE5S1oZxnubAfIbc9eUFtlJMT78ErInAqdcZHiyi0+FELOvxch4w==" w:salt="usw/+G6By+QebuoVI//4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4F"/>
    <w:rsid w:val="00041ADA"/>
    <w:rsid w:val="00080CBC"/>
    <w:rsid w:val="000A57AE"/>
    <w:rsid w:val="00102A00"/>
    <w:rsid w:val="00313EDF"/>
    <w:rsid w:val="003E2581"/>
    <w:rsid w:val="004574BC"/>
    <w:rsid w:val="005D59DB"/>
    <w:rsid w:val="00657D4F"/>
    <w:rsid w:val="007F1C81"/>
    <w:rsid w:val="00960991"/>
    <w:rsid w:val="00A06394"/>
    <w:rsid w:val="00A6178F"/>
    <w:rsid w:val="00A87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7067"/>
  <w15:chartTrackingRefBased/>
  <w15:docId w15:val="{1AC26C72-21AB-4A7B-90AC-74A46122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DF"/>
  </w:style>
  <w:style w:type="paragraph" w:styleId="Heading1">
    <w:name w:val="heading 1"/>
    <w:basedOn w:val="Normal"/>
    <w:next w:val="Normal"/>
    <w:link w:val="Heading1Char"/>
    <w:uiPriority w:val="9"/>
    <w:qFormat/>
    <w:rsid w:val="00313EDF"/>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13ED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13ED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13E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3E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3E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3E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3E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3ED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ED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13ED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13ED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13E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13E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3E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3E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3E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3EDF"/>
    <w:rPr>
      <w:b/>
      <w:bCs/>
      <w:i/>
      <w:iCs/>
    </w:rPr>
  </w:style>
  <w:style w:type="paragraph" w:styleId="Title">
    <w:name w:val="Title"/>
    <w:basedOn w:val="Normal"/>
    <w:next w:val="Normal"/>
    <w:link w:val="TitleChar"/>
    <w:uiPriority w:val="10"/>
    <w:qFormat/>
    <w:rsid w:val="00313ED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13EDF"/>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13EDF"/>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13EDF"/>
    <w:rPr>
      <w:color w:val="1F497D" w:themeColor="text2"/>
      <w:sz w:val="28"/>
      <w:szCs w:val="28"/>
    </w:rPr>
  </w:style>
  <w:style w:type="paragraph" w:styleId="Quote">
    <w:name w:val="Quote"/>
    <w:basedOn w:val="Normal"/>
    <w:next w:val="Normal"/>
    <w:link w:val="QuoteChar"/>
    <w:uiPriority w:val="29"/>
    <w:qFormat/>
    <w:rsid w:val="00313EDF"/>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13EDF"/>
    <w:rPr>
      <w:i/>
      <w:iCs/>
      <w:color w:val="76923C" w:themeColor="accent3" w:themeShade="BF"/>
      <w:sz w:val="24"/>
      <w:szCs w:val="24"/>
    </w:rPr>
  </w:style>
  <w:style w:type="paragraph" w:styleId="ListParagraph">
    <w:name w:val="List Paragraph"/>
    <w:basedOn w:val="Normal"/>
    <w:uiPriority w:val="34"/>
    <w:qFormat/>
    <w:rsid w:val="00657D4F"/>
    <w:pPr>
      <w:ind w:left="720"/>
      <w:contextualSpacing/>
    </w:pPr>
  </w:style>
  <w:style w:type="character" w:styleId="IntenseEmphasis">
    <w:name w:val="Intense Emphasis"/>
    <w:basedOn w:val="DefaultParagraphFont"/>
    <w:uiPriority w:val="21"/>
    <w:qFormat/>
    <w:rsid w:val="00313EDF"/>
    <w:rPr>
      <w:b/>
      <w:bCs/>
      <w:i/>
      <w:iCs/>
      <w:color w:val="auto"/>
    </w:rPr>
  </w:style>
  <w:style w:type="paragraph" w:styleId="IntenseQuote">
    <w:name w:val="Intense Quote"/>
    <w:basedOn w:val="Normal"/>
    <w:next w:val="Normal"/>
    <w:link w:val="IntenseQuoteChar"/>
    <w:uiPriority w:val="30"/>
    <w:qFormat/>
    <w:rsid w:val="00313EDF"/>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13EDF"/>
    <w:rPr>
      <w:rFonts w:asciiTheme="majorHAnsi" w:eastAsiaTheme="majorEastAsia" w:hAnsiTheme="majorHAnsi" w:cstheme="majorBidi"/>
      <w:caps/>
      <w:color w:val="365F91" w:themeColor="accent1" w:themeShade="BF"/>
      <w:sz w:val="28"/>
      <w:szCs w:val="28"/>
    </w:rPr>
  </w:style>
  <w:style w:type="character" w:styleId="IntenseReference">
    <w:name w:val="Intense Reference"/>
    <w:basedOn w:val="DefaultParagraphFont"/>
    <w:uiPriority w:val="32"/>
    <w:qFormat/>
    <w:rsid w:val="00313EDF"/>
    <w:rPr>
      <w:b/>
      <w:bCs/>
      <w:caps w:val="0"/>
      <w:smallCaps/>
      <w:color w:val="auto"/>
      <w:spacing w:val="0"/>
      <w:u w:val="single"/>
    </w:rPr>
  </w:style>
  <w:style w:type="paragraph" w:styleId="Revision">
    <w:name w:val="Revision"/>
    <w:hidden/>
    <w:uiPriority w:val="99"/>
    <w:semiHidden/>
    <w:rsid w:val="00080CBC"/>
    <w:pPr>
      <w:spacing w:after="0" w:line="240" w:lineRule="auto"/>
    </w:pPr>
  </w:style>
  <w:style w:type="character" w:styleId="Hyperlink">
    <w:name w:val="Hyperlink"/>
    <w:basedOn w:val="DefaultParagraphFont"/>
    <w:uiPriority w:val="99"/>
    <w:unhideWhenUsed/>
    <w:rsid w:val="000A57AE"/>
    <w:rPr>
      <w:color w:val="0000FF" w:themeColor="hyperlink"/>
      <w:u w:val="single"/>
    </w:rPr>
  </w:style>
  <w:style w:type="character" w:styleId="UnresolvedMention">
    <w:name w:val="Unresolved Mention"/>
    <w:basedOn w:val="DefaultParagraphFont"/>
    <w:uiPriority w:val="99"/>
    <w:semiHidden/>
    <w:unhideWhenUsed/>
    <w:rsid w:val="000A57AE"/>
    <w:rPr>
      <w:color w:val="605E5C"/>
      <w:shd w:val="clear" w:color="auto" w:fill="E1DFDD"/>
    </w:rPr>
  </w:style>
  <w:style w:type="character" w:styleId="FollowedHyperlink">
    <w:name w:val="FollowedHyperlink"/>
    <w:basedOn w:val="DefaultParagraphFont"/>
    <w:uiPriority w:val="99"/>
    <w:semiHidden/>
    <w:unhideWhenUsed/>
    <w:rsid w:val="000A57AE"/>
    <w:rPr>
      <w:color w:val="800080" w:themeColor="followedHyperlink"/>
      <w:u w:val="single"/>
    </w:rPr>
  </w:style>
  <w:style w:type="character" w:styleId="CommentReference">
    <w:name w:val="annotation reference"/>
    <w:basedOn w:val="DefaultParagraphFont"/>
    <w:uiPriority w:val="99"/>
    <w:semiHidden/>
    <w:unhideWhenUsed/>
    <w:rsid w:val="000A57AE"/>
    <w:rPr>
      <w:sz w:val="16"/>
      <w:szCs w:val="16"/>
    </w:rPr>
  </w:style>
  <w:style w:type="paragraph" w:styleId="CommentText">
    <w:name w:val="annotation text"/>
    <w:basedOn w:val="Normal"/>
    <w:link w:val="CommentTextChar"/>
    <w:uiPriority w:val="99"/>
    <w:semiHidden/>
    <w:unhideWhenUsed/>
    <w:rsid w:val="000A57AE"/>
    <w:pPr>
      <w:spacing w:line="240" w:lineRule="auto"/>
    </w:pPr>
    <w:rPr>
      <w:sz w:val="20"/>
      <w:szCs w:val="20"/>
    </w:rPr>
  </w:style>
  <w:style w:type="character" w:customStyle="1" w:styleId="CommentTextChar">
    <w:name w:val="Comment Text Char"/>
    <w:basedOn w:val="DefaultParagraphFont"/>
    <w:link w:val="CommentText"/>
    <w:uiPriority w:val="99"/>
    <w:semiHidden/>
    <w:rsid w:val="000A57AE"/>
    <w:rPr>
      <w:sz w:val="20"/>
      <w:szCs w:val="20"/>
    </w:rPr>
  </w:style>
  <w:style w:type="paragraph" w:styleId="CommentSubject">
    <w:name w:val="annotation subject"/>
    <w:basedOn w:val="CommentText"/>
    <w:next w:val="CommentText"/>
    <w:link w:val="CommentSubjectChar"/>
    <w:uiPriority w:val="99"/>
    <w:semiHidden/>
    <w:unhideWhenUsed/>
    <w:rsid w:val="000A57AE"/>
    <w:rPr>
      <w:b/>
      <w:bCs/>
    </w:rPr>
  </w:style>
  <w:style w:type="character" w:customStyle="1" w:styleId="CommentSubjectChar">
    <w:name w:val="Comment Subject Char"/>
    <w:basedOn w:val="CommentTextChar"/>
    <w:link w:val="CommentSubject"/>
    <w:uiPriority w:val="99"/>
    <w:semiHidden/>
    <w:rsid w:val="000A57AE"/>
    <w:rPr>
      <w:b/>
      <w:bCs/>
      <w:sz w:val="20"/>
      <w:szCs w:val="20"/>
    </w:rPr>
  </w:style>
  <w:style w:type="paragraph" w:styleId="Header">
    <w:name w:val="header"/>
    <w:basedOn w:val="Normal"/>
    <w:link w:val="HeaderChar"/>
    <w:uiPriority w:val="99"/>
    <w:unhideWhenUsed/>
    <w:rsid w:val="000A5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7AE"/>
  </w:style>
  <w:style w:type="paragraph" w:styleId="Footer">
    <w:name w:val="footer"/>
    <w:basedOn w:val="Normal"/>
    <w:link w:val="FooterChar"/>
    <w:uiPriority w:val="99"/>
    <w:unhideWhenUsed/>
    <w:rsid w:val="000A5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7AE"/>
  </w:style>
  <w:style w:type="paragraph" w:styleId="NoSpacing">
    <w:name w:val="No Spacing"/>
    <w:link w:val="NoSpacingChar"/>
    <w:uiPriority w:val="1"/>
    <w:qFormat/>
    <w:rsid w:val="00313EDF"/>
    <w:pPr>
      <w:spacing w:after="0" w:line="240" w:lineRule="auto"/>
    </w:pPr>
  </w:style>
  <w:style w:type="character" w:customStyle="1" w:styleId="NoSpacingChar">
    <w:name w:val="No Spacing Char"/>
    <w:basedOn w:val="DefaultParagraphFont"/>
    <w:link w:val="NoSpacing"/>
    <w:uiPriority w:val="1"/>
    <w:rsid w:val="000A57AE"/>
  </w:style>
  <w:style w:type="paragraph" w:styleId="Caption">
    <w:name w:val="caption"/>
    <w:basedOn w:val="Normal"/>
    <w:next w:val="Normal"/>
    <w:uiPriority w:val="35"/>
    <w:semiHidden/>
    <w:unhideWhenUsed/>
    <w:qFormat/>
    <w:rsid w:val="00313EDF"/>
    <w:pPr>
      <w:spacing w:line="240" w:lineRule="auto"/>
    </w:pPr>
    <w:rPr>
      <w:b/>
      <w:bCs/>
      <w:color w:val="404040" w:themeColor="text1" w:themeTint="BF"/>
      <w:sz w:val="16"/>
      <w:szCs w:val="16"/>
    </w:rPr>
  </w:style>
  <w:style w:type="character" w:styleId="Strong">
    <w:name w:val="Strong"/>
    <w:basedOn w:val="DefaultParagraphFont"/>
    <w:uiPriority w:val="22"/>
    <w:qFormat/>
    <w:rsid w:val="00313EDF"/>
    <w:rPr>
      <w:b/>
      <w:bCs/>
    </w:rPr>
  </w:style>
  <w:style w:type="character" w:styleId="Emphasis">
    <w:name w:val="Emphasis"/>
    <w:basedOn w:val="DefaultParagraphFont"/>
    <w:uiPriority w:val="20"/>
    <w:qFormat/>
    <w:rsid w:val="00313EDF"/>
    <w:rPr>
      <w:i/>
      <w:iCs/>
      <w:color w:val="000000" w:themeColor="text1"/>
    </w:rPr>
  </w:style>
  <w:style w:type="character" w:styleId="SubtleEmphasis">
    <w:name w:val="Subtle Emphasis"/>
    <w:basedOn w:val="DefaultParagraphFont"/>
    <w:uiPriority w:val="19"/>
    <w:qFormat/>
    <w:rsid w:val="00313EDF"/>
    <w:rPr>
      <w:i/>
      <w:iCs/>
      <w:color w:val="595959" w:themeColor="text1" w:themeTint="A6"/>
    </w:rPr>
  </w:style>
  <w:style w:type="character" w:styleId="SubtleReference">
    <w:name w:val="Subtle Reference"/>
    <w:basedOn w:val="DefaultParagraphFont"/>
    <w:uiPriority w:val="31"/>
    <w:qFormat/>
    <w:rsid w:val="00313ED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13EDF"/>
    <w:rPr>
      <w:b/>
      <w:bCs/>
      <w:caps w:val="0"/>
      <w:smallCaps/>
      <w:spacing w:val="0"/>
    </w:rPr>
  </w:style>
  <w:style w:type="paragraph" w:styleId="TOCHeading">
    <w:name w:val="TOC Heading"/>
    <w:basedOn w:val="Heading1"/>
    <w:next w:val="Normal"/>
    <w:uiPriority w:val="39"/>
    <w:unhideWhenUsed/>
    <w:qFormat/>
    <w:rsid w:val="00313EDF"/>
    <w:pPr>
      <w:outlineLvl w:val="9"/>
    </w:pPr>
  </w:style>
  <w:style w:type="character" w:styleId="LineNumber">
    <w:name w:val="line number"/>
    <w:basedOn w:val="DefaultParagraphFont"/>
    <w:uiPriority w:val="99"/>
    <w:semiHidden/>
    <w:unhideWhenUsed/>
    <w:rsid w:val="00313EDF"/>
  </w:style>
  <w:style w:type="paragraph" w:styleId="EndnoteText">
    <w:name w:val="endnote text"/>
    <w:basedOn w:val="Normal"/>
    <w:link w:val="EndnoteTextChar"/>
    <w:uiPriority w:val="99"/>
    <w:semiHidden/>
    <w:unhideWhenUsed/>
    <w:rsid w:val="00A063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6394"/>
    <w:rPr>
      <w:sz w:val="20"/>
      <w:szCs w:val="20"/>
    </w:rPr>
  </w:style>
  <w:style w:type="character" w:styleId="EndnoteReference">
    <w:name w:val="endnote reference"/>
    <w:basedOn w:val="DefaultParagraphFont"/>
    <w:uiPriority w:val="99"/>
    <w:semiHidden/>
    <w:unhideWhenUsed/>
    <w:rsid w:val="00A06394"/>
    <w:rPr>
      <w:vertAlign w:val="superscript"/>
    </w:rPr>
  </w:style>
  <w:style w:type="paragraph" w:styleId="FootnoteText">
    <w:name w:val="footnote text"/>
    <w:basedOn w:val="Normal"/>
    <w:link w:val="FootnoteTextChar"/>
    <w:uiPriority w:val="99"/>
    <w:semiHidden/>
    <w:unhideWhenUsed/>
    <w:rsid w:val="00A063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6394"/>
    <w:rPr>
      <w:sz w:val="20"/>
      <w:szCs w:val="20"/>
    </w:rPr>
  </w:style>
  <w:style w:type="character" w:styleId="FootnoteReference">
    <w:name w:val="footnote reference"/>
    <w:basedOn w:val="DefaultParagraphFont"/>
    <w:uiPriority w:val="99"/>
    <w:semiHidden/>
    <w:unhideWhenUsed/>
    <w:rsid w:val="00A063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tmp"/><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diagramData" Target="diagrams/data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4DC0C3-0196-4EAE-9567-C16D8F58F65F}" type="doc">
      <dgm:prSet loTypeId="urn:microsoft.com/office/officeart/2005/8/layout/arrow4" loCatId="relationship" qsTypeId="urn:microsoft.com/office/officeart/2005/8/quickstyle/simple1" qsCatId="simple" csTypeId="urn:microsoft.com/office/officeart/2005/8/colors/accent1_2" csCatId="accent1" phldr="0"/>
      <dgm:spPr/>
      <dgm:t>
        <a:bodyPr/>
        <a:lstStyle/>
        <a:p>
          <a:endParaRPr lang="en-IN"/>
        </a:p>
      </dgm:t>
    </dgm:pt>
    <dgm:pt modelId="{3F143C8E-B01A-453F-A2CA-B945EA215E15}">
      <dgm:prSet phldrT="[Text]" phldr="1"/>
      <dgm:spPr/>
      <dgm:t>
        <a:bodyPr/>
        <a:lstStyle/>
        <a:p>
          <a:endParaRPr lang="en-IN"/>
        </a:p>
      </dgm:t>
    </dgm:pt>
    <dgm:pt modelId="{532CA2EB-60C2-44FC-8819-3233F4667B13}" type="parTrans" cxnId="{34BA9B2D-6CA4-456F-A6DB-A7756A20F71C}">
      <dgm:prSet/>
      <dgm:spPr/>
      <dgm:t>
        <a:bodyPr/>
        <a:lstStyle/>
        <a:p>
          <a:endParaRPr lang="en-IN"/>
        </a:p>
      </dgm:t>
    </dgm:pt>
    <dgm:pt modelId="{DD5B12AF-E3F2-4334-8928-04455804C3D5}" type="sibTrans" cxnId="{34BA9B2D-6CA4-456F-A6DB-A7756A20F71C}">
      <dgm:prSet/>
      <dgm:spPr/>
      <dgm:t>
        <a:bodyPr/>
        <a:lstStyle/>
        <a:p>
          <a:endParaRPr lang="en-IN"/>
        </a:p>
      </dgm:t>
    </dgm:pt>
    <dgm:pt modelId="{46D98888-783A-4238-B7DF-4834B47C7EC9}">
      <dgm:prSet phldrT="[Text]" phldr="1"/>
      <dgm:spPr/>
      <dgm:t>
        <a:bodyPr/>
        <a:lstStyle/>
        <a:p>
          <a:endParaRPr lang="en-IN"/>
        </a:p>
      </dgm:t>
    </dgm:pt>
    <dgm:pt modelId="{42136EFF-6F74-414A-8A2D-18AFC9164C91}" type="parTrans" cxnId="{6CA669C9-DB0F-46DB-B4F9-4DBDFB2F5FF6}">
      <dgm:prSet/>
      <dgm:spPr/>
      <dgm:t>
        <a:bodyPr/>
        <a:lstStyle/>
        <a:p>
          <a:endParaRPr lang="en-IN"/>
        </a:p>
      </dgm:t>
    </dgm:pt>
    <dgm:pt modelId="{258296C6-38D7-440C-8C53-D62560970478}" type="sibTrans" cxnId="{6CA669C9-DB0F-46DB-B4F9-4DBDFB2F5FF6}">
      <dgm:prSet/>
      <dgm:spPr/>
      <dgm:t>
        <a:bodyPr/>
        <a:lstStyle/>
        <a:p>
          <a:endParaRPr lang="en-IN"/>
        </a:p>
      </dgm:t>
    </dgm:pt>
    <dgm:pt modelId="{FD21E8EF-4B83-4578-B60B-70BF0E7A0CE5}" type="pres">
      <dgm:prSet presAssocID="{324DC0C3-0196-4EAE-9567-C16D8F58F65F}" presName="compositeShape" presStyleCnt="0">
        <dgm:presLayoutVars>
          <dgm:chMax val="2"/>
          <dgm:dir/>
          <dgm:resizeHandles val="exact"/>
        </dgm:presLayoutVars>
      </dgm:prSet>
      <dgm:spPr/>
    </dgm:pt>
    <dgm:pt modelId="{023B14EF-9675-486C-9E8F-52B3A13C5F78}" type="pres">
      <dgm:prSet presAssocID="{3F143C8E-B01A-453F-A2CA-B945EA215E15}" presName="upArrow" presStyleLbl="node1" presStyleIdx="0" presStyleCnt="2"/>
      <dgm:spPr/>
    </dgm:pt>
    <dgm:pt modelId="{ABB929F3-DF22-4BBD-BBBC-2EFFD7E8EB3F}" type="pres">
      <dgm:prSet presAssocID="{3F143C8E-B01A-453F-A2CA-B945EA215E15}" presName="upArrowText" presStyleLbl="revTx" presStyleIdx="0" presStyleCnt="2">
        <dgm:presLayoutVars>
          <dgm:chMax val="0"/>
          <dgm:bulletEnabled val="1"/>
        </dgm:presLayoutVars>
      </dgm:prSet>
      <dgm:spPr/>
    </dgm:pt>
    <dgm:pt modelId="{84B4AD98-9AF0-4B8E-B4D8-73B70470E94B}" type="pres">
      <dgm:prSet presAssocID="{46D98888-783A-4238-B7DF-4834B47C7EC9}" presName="downArrow" presStyleLbl="node1" presStyleIdx="1" presStyleCnt="2"/>
      <dgm:spPr/>
    </dgm:pt>
    <dgm:pt modelId="{EB6D55A3-762E-4ED3-ABD0-5376A45CD0D2}" type="pres">
      <dgm:prSet presAssocID="{46D98888-783A-4238-B7DF-4834B47C7EC9}" presName="downArrowText" presStyleLbl="revTx" presStyleIdx="1" presStyleCnt="2">
        <dgm:presLayoutVars>
          <dgm:chMax val="0"/>
          <dgm:bulletEnabled val="1"/>
        </dgm:presLayoutVars>
      </dgm:prSet>
      <dgm:spPr/>
    </dgm:pt>
  </dgm:ptLst>
  <dgm:cxnLst>
    <dgm:cxn modelId="{34BA9B2D-6CA4-456F-A6DB-A7756A20F71C}" srcId="{324DC0C3-0196-4EAE-9567-C16D8F58F65F}" destId="{3F143C8E-B01A-453F-A2CA-B945EA215E15}" srcOrd="0" destOrd="0" parTransId="{532CA2EB-60C2-44FC-8819-3233F4667B13}" sibTransId="{DD5B12AF-E3F2-4334-8928-04455804C3D5}"/>
    <dgm:cxn modelId="{9DF75391-C89A-4A28-A7E8-92B7B05063EC}" type="presOf" srcId="{324DC0C3-0196-4EAE-9567-C16D8F58F65F}" destId="{FD21E8EF-4B83-4578-B60B-70BF0E7A0CE5}" srcOrd="0" destOrd="0" presId="urn:microsoft.com/office/officeart/2005/8/layout/arrow4"/>
    <dgm:cxn modelId="{1F11CDB0-A1D3-44EA-B037-8F3480F5B129}" type="presOf" srcId="{46D98888-783A-4238-B7DF-4834B47C7EC9}" destId="{EB6D55A3-762E-4ED3-ABD0-5376A45CD0D2}" srcOrd="0" destOrd="0" presId="urn:microsoft.com/office/officeart/2005/8/layout/arrow4"/>
    <dgm:cxn modelId="{6CA669C9-DB0F-46DB-B4F9-4DBDFB2F5FF6}" srcId="{324DC0C3-0196-4EAE-9567-C16D8F58F65F}" destId="{46D98888-783A-4238-B7DF-4834B47C7EC9}" srcOrd="1" destOrd="0" parTransId="{42136EFF-6F74-414A-8A2D-18AFC9164C91}" sibTransId="{258296C6-38D7-440C-8C53-D62560970478}"/>
    <dgm:cxn modelId="{536158F1-54A1-4ACE-9260-8DA9F3EB9ED7}" type="presOf" srcId="{3F143C8E-B01A-453F-A2CA-B945EA215E15}" destId="{ABB929F3-DF22-4BBD-BBBC-2EFFD7E8EB3F}" srcOrd="0" destOrd="0" presId="urn:microsoft.com/office/officeart/2005/8/layout/arrow4"/>
    <dgm:cxn modelId="{A221E5EE-342A-45F5-AC83-DFECC8216F6D}" type="presParOf" srcId="{FD21E8EF-4B83-4578-B60B-70BF0E7A0CE5}" destId="{023B14EF-9675-486C-9E8F-52B3A13C5F78}" srcOrd="0" destOrd="0" presId="urn:microsoft.com/office/officeart/2005/8/layout/arrow4"/>
    <dgm:cxn modelId="{651EFAC1-4902-468D-9794-4168A1306309}" type="presParOf" srcId="{FD21E8EF-4B83-4578-B60B-70BF0E7A0CE5}" destId="{ABB929F3-DF22-4BBD-BBBC-2EFFD7E8EB3F}" srcOrd="1" destOrd="0" presId="urn:microsoft.com/office/officeart/2005/8/layout/arrow4"/>
    <dgm:cxn modelId="{A360BA51-15C2-483F-92A5-CDD52B15EDD5}" type="presParOf" srcId="{FD21E8EF-4B83-4578-B60B-70BF0E7A0CE5}" destId="{84B4AD98-9AF0-4B8E-B4D8-73B70470E94B}" srcOrd="2" destOrd="0" presId="urn:microsoft.com/office/officeart/2005/8/layout/arrow4"/>
    <dgm:cxn modelId="{864F3C8E-F866-4EE2-9596-97CA2A26DC0D}" type="presParOf" srcId="{FD21E8EF-4B83-4578-B60B-70BF0E7A0CE5}" destId="{EB6D55A3-762E-4ED3-ABD0-5376A45CD0D2}" srcOrd="3" destOrd="0" presId="urn:microsoft.com/office/officeart/2005/8/layout/arrow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3B14EF-9675-486C-9E8F-52B3A13C5F78}">
      <dsp:nvSpPr>
        <dsp:cNvPr id="0" name=""/>
        <dsp:cNvSpPr/>
      </dsp:nvSpPr>
      <dsp:spPr>
        <a:xfrm>
          <a:off x="515" y="0"/>
          <a:ext cx="309181" cy="476097"/>
        </a:xfrm>
        <a:prstGeom prst="up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B929F3-DF22-4BBD-BBBC-2EFFD7E8EB3F}">
      <dsp:nvSpPr>
        <dsp:cNvPr id="0" name=""/>
        <dsp:cNvSpPr/>
      </dsp:nvSpPr>
      <dsp:spPr>
        <a:xfrm>
          <a:off x="318972" y="0"/>
          <a:ext cx="524671" cy="4760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0" rIns="85344" bIns="85344" numCol="1" spcCol="1270" anchor="ctr" anchorCtr="0">
          <a:noAutofit/>
        </a:bodyPr>
        <a:lstStyle/>
        <a:p>
          <a:pPr marL="0" lvl="0" indent="0" algn="l" defTabSz="533400">
            <a:lnSpc>
              <a:spcPct val="90000"/>
            </a:lnSpc>
            <a:spcBef>
              <a:spcPct val="0"/>
            </a:spcBef>
            <a:spcAft>
              <a:spcPct val="35000"/>
            </a:spcAft>
            <a:buNone/>
          </a:pPr>
          <a:endParaRPr lang="en-IN" sz="1200" kern="1200"/>
        </a:p>
      </dsp:txBody>
      <dsp:txXfrm>
        <a:off x="318972" y="0"/>
        <a:ext cx="524671" cy="476097"/>
      </dsp:txXfrm>
    </dsp:sp>
    <dsp:sp modelId="{84B4AD98-9AF0-4B8E-B4D8-73B70470E94B}">
      <dsp:nvSpPr>
        <dsp:cNvPr id="0" name=""/>
        <dsp:cNvSpPr/>
      </dsp:nvSpPr>
      <dsp:spPr>
        <a:xfrm>
          <a:off x="93269" y="515772"/>
          <a:ext cx="309181" cy="476097"/>
        </a:xfrm>
        <a:prstGeom prst="down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6D55A3-762E-4ED3-ABD0-5376A45CD0D2}">
      <dsp:nvSpPr>
        <dsp:cNvPr id="0" name=""/>
        <dsp:cNvSpPr/>
      </dsp:nvSpPr>
      <dsp:spPr>
        <a:xfrm>
          <a:off x="411726" y="515772"/>
          <a:ext cx="524671" cy="4760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0" rIns="85344" bIns="85344" numCol="1" spcCol="1270" anchor="ctr" anchorCtr="0">
          <a:noAutofit/>
        </a:bodyPr>
        <a:lstStyle/>
        <a:p>
          <a:pPr marL="0" lvl="0" indent="0" algn="l" defTabSz="533400">
            <a:lnSpc>
              <a:spcPct val="90000"/>
            </a:lnSpc>
            <a:spcBef>
              <a:spcPct val="0"/>
            </a:spcBef>
            <a:spcAft>
              <a:spcPct val="35000"/>
            </a:spcAft>
            <a:buNone/>
          </a:pPr>
          <a:endParaRPr lang="en-IN" sz="1200" kern="1200"/>
        </a:p>
      </dsp:txBody>
      <dsp:txXfrm>
        <a:off x="411726" y="515772"/>
        <a:ext cx="524671" cy="476097"/>
      </dsp:txXfrm>
    </dsp:sp>
  </dsp:spTree>
</dsp:drawing>
</file>

<file path=word/diagrams/layout1.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D39666C-B148-4A44-98B6-C90F38B0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JET21</dc:creator>
  <cp:keywords/>
  <dc:description/>
  <cp:lastModifiedBy>JET21</cp:lastModifiedBy>
  <cp:revision>4</cp:revision>
  <dcterms:created xsi:type="dcterms:W3CDTF">2025-03-03T08:40:00Z</dcterms:created>
  <dcterms:modified xsi:type="dcterms:W3CDTF">2025-03-03T09:12:00Z</dcterms:modified>
</cp:coreProperties>
</file>